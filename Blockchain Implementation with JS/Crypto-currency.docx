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60184" w14:textId="77777777" w:rsidR="006B770C" w:rsidRDefault="0073636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Cryptocurrencies – Making Right Investment</w:t>
      </w:r>
    </w:p>
    <w:p w14:paraId="0174DB94" w14:textId="77777777" w:rsidR="006B770C" w:rsidRDefault="006B770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188033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a Cryptocurrency?</w:t>
      </w:r>
    </w:p>
    <w:p w14:paraId="75FB1E4D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6634A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Cryptocurrency is defined as a currency which uses cryptography and is associated with </w:t>
      </w:r>
      <w:ins w:id="0" w:author="Unknown Author" w:date="2018-02-08T14:32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 xml:space="preserve">Internet. It involves a process which converts legible information into a code in such a way </w:t>
      </w:r>
      <w:r>
        <w:rPr>
          <w:rFonts w:ascii="Times New Roman" w:hAnsi="Times New Roman" w:cs="Times New Roman"/>
          <w:sz w:val="24"/>
          <w:szCs w:val="24"/>
        </w:rPr>
        <w:t>that it can be helped in tracking purchases and transfers.</w:t>
      </w:r>
    </w:p>
    <w:p w14:paraId="7EDBD656" w14:textId="77777777" w:rsidR="006B770C" w:rsidRDefault="00736369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The first cryptocurrency which was officially registered is “Bitcoin”. In common man’s terms, cryptocurrency is a digital currency that is mined instead of </w:t>
      </w:r>
      <w:del w:id="1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delText>getting</w:delText>
        </w:r>
      </w:del>
      <w:ins w:id="2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t>being</w:t>
        </w:r>
      </w:ins>
      <w:r>
        <w:rPr>
          <w:rFonts w:ascii="Times New Roman" w:hAnsi="Times New Roman" w:cs="Times New Roman"/>
          <w:sz w:val="24"/>
          <w:szCs w:val="24"/>
        </w:rPr>
        <w:t xml:space="preserve"> printed.</w:t>
      </w:r>
    </w:p>
    <w:p w14:paraId="52BA93E2" w14:textId="77777777" w:rsidR="006B770C" w:rsidRDefault="006B77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AC81BA4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commentRangeStart w:id="3"/>
      <w:r>
        <w:rPr>
          <w:rFonts w:ascii="Times New Roman" w:hAnsi="Times New Roman" w:cs="Times New Roman"/>
          <w:b/>
          <w:sz w:val="24"/>
          <w:szCs w:val="24"/>
        </w:rPr>
        <w:t>How does one acqui</w:t>
      </w:r>
      <w:r>
        <w:rPr>
          <w:rFonts w:ascii="Times New Roman" w:hAnsi="Times New Roman" w:cs="Times New Roman"/>
          <w:b/>
          <w:sz w:val="24"/>
          <w:szCs w:val="24"/>
        </w:rPr>
        <w:t>re a cryptocurrency?</w:t>
      </w:r>
    </w:p>
    <w:p w14:paraId="49D95AEA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8191E9" w14:textId="77777777" w:rsidR="006B770C" w:rsidRDefault="00736369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A cryptocurrency for example Bitcoin is acquired by purchasing the coin via wallet </w:t>
      </w:r>
      <w:del w:id="4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delText>which</w:delText>
        </w:r>
      </w:del>
      <w:ins w:id="5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t>something like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6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delText xml:space="preserve">involves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a normal purchase </w:t>
      </w:r>
      <w:del w:id="7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delText xml:space="preserve">which </w:delText>
        </w:r>
      </w:del>
      <w:ins w:id="8" w:author="Unknown Author" w:date="2018-02-08T14:34:00Z">
        <w:r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>
        <w:rPr>
          <w:rFonts w:ascii="Times New Roman" w:hAnsi="Times New Roman" w:cs="Times New Roman"/>
          <w:sz w:val="24"/>
          <w:szCs w:val="24"/>
        </w:rPr>
        <w:t xml:space="preserve">can be through credit card or online transfer. </w:t>
      </w:r>
    </w:p>
    <w:p w14:paraId="2FC75563" w14:textId="77777777" w:rsidR="006B770C" w:rsidRDefault="00736369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The wallet helps you to invest in various cry</w:t>
      </w:r>
      <w:r>
        <w:rPr>
          <w:rFonts w:ascii="Times New Roman" w:hAnsi="Times New Roman" w:cs="Times New Roman"/>
          <w:sz w:val="24"/>
          <w:szCs w:val="24"/>
        </w:rPr>
        <w:t>ptocurrencies using your flat currency (existing currency).</w:t>
      </w:r>
      <w:commentRangeEnd w:id="3"/>
      <w:ins w:id="9" w:author="Unknown Author" w:date="2018-02-08T14:34:00Z">
        <w:r>
          <w:commentReference w:id="3"/>
        </w:r>
      </w:ins>
    </w:p>
    <w:p w14:paraId="0D238438" w14:textId="77777777" w:rsidR="006B770C" w:rsidRDefault="006B770C">
      <w:pPr>
        <w:pStyle w:val="NoSpacing"/>
        <w:rPr>
          <w:ins w:id="10" w:author="Cabin 3" w:date="2018-02-13T16:09:00Z"/>
          <w:rFonts w:ascii="Times New Roman" w:hAnsi="Times New Roman" w:cs="Times New Roman"/>
          <w:sz w:val="24"/>
          <w:szCs w:val="24"/>
        </w:rPr>
      </w:pPr>
    </w:p>
    <w:p w14:paraId="2694163D" w14:textId="77777777" w:rsidR="000F199B" w:rsidRPr="00736369" w:rsidRDefault="000F199B">
      <w:pPr>
        <w:pStyle w:val="NoSpacing"/>
        <w:rPr>
          <w:ins w:id="11" w:author="Cabin 3" w:date="2018-02-13T16:09:00Z"/>
          <w:rFonts w:ascii="Times New Roman" w:hAnsi="Times New Roman" w:cs="Times New Roman"/>
          <w:b/>
          <w:sz w:val="24"/>
          <w:szCs w:val="24"/>
          <w:highlight w:val="lightGray"/>
          <w:rPrChange w:id="12" w:author="Cabin 3" w:date="2018-02-13T16:21:00Z">
            <w:rPr>
              <w:ins w:id="13" w:author="Cabin 3" w:date="2018-02-13T16:09:00Z"/>
              <w:rFonts w:ascii="Times New Roman" w:hAnsi="Times New Roman" w:cs="Times New Roman"/>
              <w:sz w:val="24"/>
              <w:szCs w:val="24"/>
            </w:rPr>
          </w:rPrChange>
        </w:rPr>
      </w:pPr>
      <w:bookmarkStart w:id="14" w:name="_GoBack"/>
      <w:bookmarkEnd w:id="14"/>
      <w:ins w:id="15" w:author="Cabin 3" w:date="2018-02-13T16:09:00Z">
        <w:r w:rsidRPr="00736369">
          <w:rPr>
            <w:rFonts w:ascii="Times New Roman" w:hAnsi="Times New Roman" w:cs="Times New Roman"/>
            <w:b/>
            <w:sz w:val="24"/>
            <w:szCs w:val="24"/>
            <w:highlight w:val="lightGray"/>
            <w:rPrChange w:id="16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How do you mine a currency?</w:t>
        </w:r>
      </w:ins>
    </w:p>
    <w:p w14:paraId="1A25D6FD" w14:textId="2CB0DB9F" w:rsidR="000F199B" w:rsidRPr="00736369" w:rsidRDefault="00AC1782">
      <w:pPr>
        <w:pStyle w:val="NoSpacing"/>
        <w:rPr>
          <w:ins w:id="17" w:author="Cabin 3" w:date="2018-02-13T16:17:00Z"/>
          <w:rFonts w:ascii="Times New Roman" w:hAnsi="Times New Roman" w:cs="Times New Roman"/>
          <w:sz w:val="24"/>
          <w:szCs w:val="24"/>
          <w:highlight w:val="lightGray"/>
          <w:rPrChange w:id="18" w:author="Cabin 3" w:date="2018-02-13T16:21:00Z">
            <w:rPr>
              <w:ins w:id="19" w:author="Cabin 3" w:date="2018-02-13T16:17:00Z"/>
              <w:rFonts w:ascii="Times New Roman" w:hAnsi="Times New Roman" w:cs="Times New Roman"/>
              <w:sz w:val="24"/>
              <w:szCs w:val="24"/>
            </w:rPr>
          </w:rPrChange>
        </w:rPr>
      </w:pPr>
      <w:ins w:id="20" w:author="Cabin 3" w:date="2018-02-13T16:12:00Z">
        <w:r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1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Mining is a fundamental concept </w:t>
        </w:r>
      </w:ins>
      <w:ins w:id="22" w:author="Cabin 3" w:date="2018-02-13T16:13:00Z">
        <w:r w:rsidR="00DF6CF1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3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in understanding </w:t>
        </w:r>
        <w:r w:rsidR="00115158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4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working protocol of cryptocurrency. </w:t>
        </w:r>
        <w:r w:rsidR="007368E7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5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It refers </w:t>
        </w:r>
        <w:r w:rsidR="00BB24A0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6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to a decentralized process which reviews each block </w:t>
        </w:r>
      </w:ins>
      <w:ins w:id="27" w:author="Cabin 3" w:date="2018-02-13T16:14:00Z">
        <w:r w:rsidR="00CE6D4D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8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of the </w:t>
        </w:r>
        <w:r w:rsidR="007C129A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29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block chain</w:t>
        </w:r>
        <w:r w:rsidR="00CE6D4D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0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C33F99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1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to reach </w:t>
        </w:r>
        <w:r w:rsidR="00574EAF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2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consensus without including central authority in picture. </w:t>
        </w:r>
        <w:r w:rsidR="00B74A69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3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br/>
        </w:r>
      </w:ins>
      <w:ins w:id="34" w:author="Cabin 3" w:date="2018-02-13T16:15:00Z">
        <w:r w:rsidR="00B74A69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5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Mining </w:t>
        </w:r>
        <w:r w:rsidR="005F4624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6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is equivalent to peer review </w:t>
        </w:r>
        <w:r w:rsidR="00C54E9B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7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in environment </w:t>
        </w:r>
      </w:ins>
      <w:ins w:id="38" w:author="Cabin 3" w:date="2018-02-13T16:16:00Z">
        <w:r w:rsidR="00940B69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39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where parties follow consensus model. </w:t>
        </w:r>
        <w:r w:rsidR="00B50F98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40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Mining with respect to crypto currencies involve </w:t>
        </w:r>
        <w:r w:rsidR="00AB22F8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41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two primary roles</w:t>
        </w:r>
        <w:r w:rsidR="00AB22F8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42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br/>
          <w:t xml:space="preserve">1. </w:t>
        </w:r>
      </w:ins>
      <w:ins w:id="43" w:author="Cabin 3" w:date="2018-02-13T16:17:00Z">
        <w:r w:rsidR="0062449E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44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Adding new bitcoins to the pool</w:t>
        </w:r>
      </w:ins>
    </w:p>
    <w:p w14:paraId="20E92EB0" w14:textId="39202889" w:rsidR="0062449E" w:rsidRPr="00736369" w:rsidRDefault="0062449E">
      <w:pPr>
        <w:pStyle w:val="NoSpacing"/>
        <w:rPr>
          <w:ins w:id="45" w:author="Cabin 3" w:date="2018-02-13T16:17:00Z"/>
          <w:rFonts w:ascii="Times New Roman" w:hAnsi="Times New Roman" w:cs="Times New Roman"/>
          <w:sz w:val="24"/>
          <w:szCs w:val="24"/>
          <w:highlight w:val="lightGray"/>
          <w:rPrChange w:id="46" w:author="Cabin 3" w:date="2018-02-13T16:21:00Z">
            <w:rPr>
              <w:ins w:id="47" w:author="Cabin 3" w:date="2018-02-13T16:17:00Z"/>
              <w:rFonts w:ascii="Times New Roman" w:hAnsi="Times New Roman" w:cs="Times New Roman"/>
              <w:sz w:val="24"/>
              <w:szCs w:val="24"/>
            </w:rPr>
          </w:rPrChange>
        </w:rPr>
      </w:pPr>
      <w:ins w:id="48" w:author="Cabin 3" w:date="2018-02-13T16:17:00Z">
        <w:r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49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2. </w:t>
        </w:r>
        <w:r w:rsidR="00100BCA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50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Verifying transactions.</w:t>
        </w:r>
      </w:ins>
    </w:p>
    <w:p w14:paraId="730C4782" w14:textId="65CFE0AE" w:rsidR="00100BCA" w:rsidRDefault="00100BCA">
      <w:pPr>
        <w:pStyle w:val="NoSpacing"/>
        <w:rPr>
          <w:ins w:id="51" w:author="Cabin 3" w:date="2018-02-13T16:11:00Z"/>
          <w:rFonts w:ascii="Times New Roman" w:hAnsi="Times New Roman" w:cs="Times New Roman"/>
          <w:sz w:val="24"/>
          <w:szCs w:val="24"/>
        </w:rPr>
      </w:pPr>
      <w:ins w:id="52" w:author="Cabin 3" w:date="2018-02-13T16:17:00Z">
        <w:r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53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After verifying transactions, the successful block is published in blockchain network and others are maintained in transaction pool. </w:t>
        </w:r>
      </w:ins>
      <w:ins w:id="54" w:author="Cabin 3" w:date="2018-02-13T16:18:00Z">
        <w:r w:rsidR="00566301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55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 miner always interacts with the header of block </w:t>
        </w:r>
      </w:ins>
      <w:ins w:id="56" w:author="Cabin 3" w:date="2018-02-13T16:19:00Z">
        <w:r w:rsidR="0021740A" w:rsidRPr="00736369">
          <w:rPr>
            <w:rFonts w:ascii="Times New Roman" w:hAnsi="Times New Roman" w:cs="Times New Roman"/>
            <w:sz w:val="24"/>
            <w:szCs w:val="24"/>
            <w:highlight w:val="lightGray"/>
            <w:rPrChange w:id="57" w:author="Cabin 3" w:date="2018-02-13T16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which includes block id and hash values which helps for smooth functioning of mining process.</w:t>
        </w:r>
      </w:ins>
    </w:p>
    <w:p w14:paraId="49BA8A2C" w14:textId="77777777" w:rsidR="00FC028B" w:rsidRDefault="00FC028B">
      <w:pPr>
        <w:pStyle w:val="NoSpacing"/>
        <w:rPr>
          <w:ins w:id="58" w:author="Cabin 3" w:date="2018-02-13T16:11:00Z"/>
          <w:rFonts w:ascii="Times New Roman" w:hAnsi="Times New Roman" w:cs="Times New Roman"/>
          <w:sz w:val="24"/>
          <w:szCs w:val="24"/>
        </w:rPr>
      </w:pPr>
    </w:p>
    <w:p w14:paraId="14538E95" w14:textId="77777777" w:rsidR="00FC028B" w:rsidRDefault="00FC028B">
      <w:pPr>
        <w:pStyle w:val="NoSpacing"/>
        <w:rPr>
          <w:ins w:id="59" w:author="Cabin 3" w:date="2018-02-13T16:11:00Z"/>
          <w:rFonts w:ascii="Times New Roman" w:hAnsi="Times New Roman" w:cs="Times New Roman"/>
          <w:sz w:val="24"/>
          <w:szCs w:val="24"/>
        </w:rPr>
      </w:pPr>
    </w:p>
    <w:p w14:paraId="6491B761" w14:textId="77777777" w:rsidR="00FC028B" w:rsidRDefault="00FC028B">
      <w:pPr>
        <w:pStyle w:val="NoSpacing"/>
        <w:rPr>
          <w:ins w:id="60" w:author="Cabin 3" w:date="2018-02-13T16:11:00Z"/>
          <w:rFonts w:ascii="Times New Roman" w:hAnsi="Times New Roman" w:cs="Times New Roman"/>
          <w:sz w:val="24"/>
          <w:szCs w:val="24"/>
        </w:rPr>
      </w:pPr>
    </w:p>
    <w:p w14:paraId="4534E87E" w14:textId="77777777" w:rsidR="00FC028B" w:rsidRDefault="00FC02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B55D8F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Definition: Blockchain</w:t>
      </w:r>
    </w:p>
    <w:p w14:paraId="20D312E3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88636F" w14:textId="77777777" w:rsidR="006B770C" w:rsidRDefault="00736369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Blockchain involves two terms namely “Block” and “Chain” where every transaction is considered as a block. </w:t>
      </w:r>
      <w:del w:id="61" w:author="Unknown Author" w:date="2018-02-08T14:42:00Z">
        <w:r>
          <w:rPr>
            <w:rFonts w:ascii="Times New Roman" w:hAnsi="Times New Roman" w:cs="Times New Roman"/>
            <w:sz w:val="24"/>
            <w:szCs w:val="24"/>
          </w:rPr>
          <w:delText>This transaction is considered as a block.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These blocks are connected to each other as chains. The connections consist of hashes which includes information of every transaction completed.</w:t>
      </w:r>
    </w:p>
    <w:p w14:paraId="775B7269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structure of Blockchain includes relational data storage that provides a shared ledger and backbone of the</w:t>
      </w:r>
      <w:r>
        <w:rPr>
          <w:rFonts w:ascii="Times New Roman" w:hAnsi="Times New Roman" w:cs="Times New Roman"/>
          <w:sz w:val="24"/>
          <w:szCs w:val="24"/>
        </w:rPr>
        <w:t xml:space="preserve"> coin.</w:t>
      </w:r>
    </w:p>
    <w:p w14:paraId="0A41253A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3DD7F3" w14:textId="77777777" w:rsidR="006B770C" w:rsidRDefault="007363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9525" wp14:anchorId="4751EAB5" wp14:editId="2CA5EF62">
            <wp:extent cx="3553460" cy="1848485"/>
            <wp:effectExtent l="0" t="0" r="0" b="0"/>
            <wp:docPr id="1" name="Picture 1" descr="A picture containing top, small, grass,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op, small, grass, sky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964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AD04D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25DC36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DCCF9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2D3FA0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ECECA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visible in the figure above, blockchain is the linked decentralized series of the blocks. </w:t>
      </w:r>
    </w:p>
    <w:p w14:paraId="00800A5B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Cryptocurrency is an example of decentralized application whose data structure is </w:t>
      </w:r>
      <w:ins w:id="62" w:author="Unknown Author" w:date="2018-02-08T15:02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blockchain.</w:t>
      </w:r>
    </w:p>
    <w:p w14:paraId="4B19F8E9" w14:textId="77777777" w:rsidR="006B770C" w:rsidRDefault="0073636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E6ED0CC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How does one invest in Crypto?</w:t>
      </w:r>
    </w:p>
    <w:p w14:paraId="3C4CF25C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factors are involved for investment in Cryptocurrencies. </w:t>
      </w:r>
    </w:p>
    <w:p w14:paraId="6EFA7B80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0D3AA" w14:textId="77777777" w:rsidR="006B770C" w:rsidRDefault="00736369">
      <w:pPr>
        <w:pStyle w:val="NoSpacing"/>
      </w:pPr>
      <w:ins w:id="63" w:author="Unknown Author" w:date="2018-02-08T15:09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>simple way of investing in cryptocurrency is buying and holding coins on an exchange.</w:t>
      </w:r>
      <w:ins w:id="64" w:author="Unknown Author" w:date="2018-02-08T15:0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Simple exchange can be considered as risky as </w:t>
      </w:r>
      <w:ins w:id="65" w:author="Unknown Author" w:date="2018-02-08T15:12:00Z">
        <w:r>
          <w:rPr>
            <w:rFonts w:ascii="Times New Roman" w:hAnsi="Times New Roman" w:cs="Times New Roman"/>
            <w:sz w:val="24"/>
            <w:szCs w:val="24"/>
          </w:rPr>
          <w:t xml:space="preserve">these </w:t>
        </w:r>
      </w:ins>
      <w:r>
        <w:rPr>
          <w:rFonts w:ascii="Times New Roman" w:hAnsi="Times New Roman" w:cs="Times New Roman"/>
          <w:sz w:val="24"/>
          <w:szCs w:val="24"/>
        </w:rPr>
        <w:t xml:space="preserve">exchanges can be hacked and there are chances of </w:t>
      </w:r>
      <w:r>
        <w:rPr>
          <w:rFonts w:ascii="Times New Roman" w:hAnsi="Times New Roman" w:cs="Times New Roman"/>
          <w:sz w:val="24"/>
          <w:szCs w:val="24"/>
        </w:rPr>
        <w:t>coins being stolen. The other way of investing in Cryptocurrency is storing on a computer wallet or a hardware wallet which reduces the risk of being hacked.</w:t>
      </w:r>
      <w:ins w:id="66" w:author="Unknown Author" w:date="2018-02-08T15:0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It is important to </w:t>
      </w:r>
      <w:ins w:id="67" w:author="Unknown Author" w:date="2018-02-08T15:15:00Z">
        <w:r>
          <w:rPr>
            <w:rFonts w:ascii="Times New Roman" w:hAnsi="Times New Roman" w:cs="Times New Roman"/>
            <w:sz w:val="24"/>
            <w:szCs w:val="24"/>
          </w:rPr>
          <w:t xml:space="preserve">thoroughly </w:t>
        </w:r>
      </w:ins>
      <w:r>
        <w:rPr>
          <w:rFonts w:ascii="Times New Roman" w:hAnsi="Times New Roman" w:cs="Times New Roman"/>
          <w:sz w:val="24"/>
          <w:szCs w:val="24"/>
        </w:rPr>
        <w:t xml:space="preserve">research </w:t>
      </w:r>
      <w:ins w:id="68" w:author="Unknown Author" w:date="2018-02-08T15:15:00Z">
        <w:r>
          <w:rPr>
            <w:rFonts w:ascii="Times New Roman" w:hAnsi="Times New Roman" w:cs="Times New Roman"/>
            <w:sz w:val="24"/>
            <w:szCs w:val="24"/>
          </w:rPr>
          <w:t xml:space="preserve">each cryptocurrency to decide </w:t>
        </w:r>
      </w:ins>
      <w:r>
        <w:rPr>
          <w:rFonts w:ascii="Times New Roman" w:hAnsi="Times New Roman" w:cs="Times New Roman"/>
          <w:sz w:val="24"/>
          <w:szCs w:val="24"/>
        </w:rPr>
        <w:t>on which cryptocurrency to in</w:t>
      </w:r>
      <w:r>
        <w:rPr>
          <w:rFonts w:ascii="Times New Roman" w:hAnsi="Times New Roman" w:cs="Times New Roman"/>
          <w:sz w:val="24"/>
          <w:szCs w:val="24"/>
        </w:rPr>
        <w:t>vest. The better idea is to spend some time in trends and understand most prevalent currencies. The popular crypto currencies which are trending in market are mentioned below:</w:t>
      </w:r>
    </w:p>
    <w:p w14:paraId="0FA4E578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03F5B9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Bitcoin</w:t>
      </w:r>
    </w:p>
    <w:p w14:paraId="66F69ED5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84F69" w14:textId="77777777" w:rsidR="006B770C" w:rsidRDefault="00736369">
      <w:pPr>
        <w:pStyle w:val="NoSpacing"/>
      </w:pPr>
      <w:del w:id="69" w:author="Unknown Author" w:date="2018-02-08T15:16:00Z">
        <w:r>
          <w:rPr>
            <w:rFonts w:ascii="Times New Roman" w:hAnsi="Times New Roman" w:cs="Times New Roman"/>
            <w:sz w:val="24"/>
            <w:szCs w:val="24"/>
          </w:rPr>
          <w:delText>It</w:delText>
        </w:r>
      </w:del>
      <w:ins w:id="70" w:author="Unknown Author" w:date="2018-02-08T15:16:00Z">
        <w:r>
          <w:rPr>
            <w:rFonts w:ascii="Times New Roman" w:hAnsi="Times New Roman" w:cs="Times New Roman"/>
            <w:sz w:val="24"/>
            <w:szCs w:val="24"/>
          </w:rPr>
          <w:t>Bitcoin</w:t>
        </w:r>
      </w:ins>
      <w:r>
        <w:rPr>
          <w:rFonts w:ascii="Times New Roman" w:hAnsi="Times New Roman" w:cs="Times New Roman"/>
          <w:sz w:val="24"/>
          <w:szCs w:val="24"/>
        </w:rPr>
        <w:t xml:space="preserve"> is </w:t>
      </w:r>
      <w:del w:id="71" w:author="Unknown Author" w:date="2018-02-08T15:16:00Z">
        <w:r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72" w:author="Unknown Author" w:date="2018-02-08T15:16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 xml:space="preserve">well-known crypto currency </w:t>
      </w:r>
      <w:ins w:id="73" w:author="Unknown Author" w:date="2018-02-08T15:27:00Z">
        <w:r>
          <w:rPr>
            <w:rFonts w:ascii="Times New Roman" w:hAnsi="Times New Roman" w:cs="Times New Roman"/>
            <w:sz w:val="24"/>
            <w:szCs w:val="24"/>
          </w:rPr>
          <w:t xml:space="preserve">that was </w:t>
        </w:r>
      </w:ins>
      <w:del w:id="74" w:author="Unknown Author" w:date="2018-02-08T15:27:00Z">
        <w:r>
          <w:rPr>
            <w:rFonts w:ascii="Times New Roman" w:hAnsi="Times New Roman" w:cs="Times New Roman"/>
            <w:sz w:val="24"/>
            <w:szCs w:val="24"/>
          </w:rPr>
          <w:delText>launched</w:delText>
        </w:r>
      </w:del>
      <w:ins w:id="75" w:author="Unknown Author" w:date="2018-02-08T15:27:00Z">
        <w:r>
          <w:rPr>
            <w:rFonts w:ascii="Times New Roman" w:hAnsi="Times New Roman" w:cs="Times New Roman"/>
            <w:sz w:val="24"/>
            <w:szCs w:val="24"/>
          </w:rPr>
          <w:t>introduced</w:t>
        </w:r>
      </w:ins>
      <w:r>
        <w:rPr>
          <w:rFonts w:ascii="Times New Roman" w:hAnsi="Times New Roman" w:cs="Times New Roman"/>
          <w:sz w:val="24"/>
          <w:szCs w:val="24"/>
        </w:rPr>
        <w:t xml:space="preserve"> in 2008 </w:t>
      </w:r>
      <w:del w:id="76" w:author="Unknown Author" w:date="2018-02-08T15:28:00Z">
        <w:r>
          <w:rPr>
            <w:rFonts w:ascii="Times New Roman" w:hAnsi="Times New Roman" w:cs="Times New Roman"/>
            <w:sz w:val="24"/>
            <w:szCs w:val="24"/>
          </w:rPr>
          <w:delText>with popular</w:delText>
        </w:r>
      </w:del>
      <w:ins w:id="77" w:author="Unknown Author" w:date="2018-02-08T15:28:00Z">
        <w:r>
          <w:rPr>
            <w:rFonts w:ascii="Times New Roman" w:hAnsi="Times New Roman" w:cs="Times New Roman"/>
            <w:sz w:val="24"/>
            <w:szCs w:val="24"/>
          </w:rPr>
          <w:t xml:space="preserve">and it became so popular that its value grew extremely fast </w:t>
        </w:r>
      </w:ins>
      <w:del w:id="78" w:author="Unknown Author" w:date="2018-02-08T15:28:00Z">
        <w:r>
          <w:rPr>
            <w:rFonts w:ascii="Times New Roman" w:hAnsi="Times New Roman" w:cs="Times New Roman"/>
            <w:sz w:val="24"/>
            <w:szCs w:val="24"/>
          </w:rPr>
          <w:delText xml:space="preserve"> growth such that the value of the coin</w:delText>
        </w:r>
      </w:del>
      <w:ins w:id="79" w:author="Unknown Author" w:date="2018-02-08T15:28:00Z">
        <w:r>
          <w:rPr>
            <w:rFonts w:ascii="Times New Roman" w:hAnsi="Times New Roman" w:cs="Times New Roman"/>
            <w:sz w:val="24"/>
            <w:szCs w:val="24"/>
          </w:rPr>
          <w:t>and</w:t>
        </w:r>
      </w:ins>
      <w:r>
        <w:rPr>
          <w:rFonts w:ascii="Times New Roman" w:hAnsi="Times New Roman" w:cs="Times New Roman"/>
          <w:sz w:val="24"/>
          <w:szCs w:val="24"/>
        </w:rPr>
        <w:t xml:space="preserve"> has reached exponential heights. In market capitalization standards, it is considered as </w:t>
      </w:r>
      <w:ins w:id="80" w:author="Unknown Author" w:date="2018-02-08T15:2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 xml:space="preserve">most valuable coin. </w:t>
      </w:r>
    </w:p>
    <w:p w14:paraId="714B368C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tren</w:t>
      </w:r>
      <w:r>
        <w:rPr>
          <w:rFonts w:ascii="Times New Roman" w:hAnsi="Times New Roman" w:cs="Times New Roman"/>
          <w:sz w:val="24"/>
          <w:szCs w:val="24"/>
        </w:rPr>
        <w:t>d overall is in good shape and attracting the buying interest.</w:t>
      </w:r>
    </w:p>
    <w:p w14:paraId="6D789D08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increasing value of Bitcoin in past years is depicted in following trend chart:</w:t>
      </w:r>
    </w:p>
    <w:p w14:paraId="472D25A1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976B8" w14:textId="77777777" w:rsidR="006B770C" w:rsidRDefault="007363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9050" distR="9525" wp14:anchorId="74DD3CF8" wp14:editId="6678E30A">
            <wp:extent cx="4962525" cy="512635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3388" w14:textId="77777777" w:rsidR="006B770C" w:rsidRDefault="0073636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trend chart between periods of 10 months from January 17 to Oct 17 depicts the increasing value of Bi</w:t>
      </w:r>
      <w:r>
        <w:rPr>
          <w:rFonts w:ascii="Times New Roman" w:hAnsi="Times New Roman" w:cs="Times New Roman"/>
          <w:sz w:val="24"/>
          <w:szCs w:val="24"/>
        </w:rPr>
        <w:t>tcoin in market.</w:t>
      </w:r>
    </w:p>
    <w:p w14:paraId="7CF1B534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Ethereum</w:t>
      </w:r>
      <w:proofErr w:type="spellEnd"/>
    </w:p>
    <w:p w14:paraId="5FC1930F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339A5E" w14:textId="77777777" w:rsidR="006B770C" w:rsidRDefault="00736369">
      <w:pPr>
        <w:pStyle w:val="NoSpacing"/>
      </w:pP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(abbreviated form as ETH) is </w:t>
      </w:r>
      <w:ins w:id="81" w:author="Unknown Author" w:date="2018-02-08T15:29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proofErr w:type="spellStart"/>
      <w:r>
        <w:rPr>
          <w:rFonts w:ascii="Times New Roman" w:hAnsi="Times New Roman" w:cs="Times New Roman"/>
          <w:sz w:val="24"/>
          <w:szCs w:val="24"/>
        </w:rPr>
        <w:t>well 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decentralized software built for developing applications and transactions unlike Bitcoin which is only focusse</w:t>
      </w:r>
      <w:ins w:id="82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del w:id="83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delText>d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  <w:del w:id="84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delText>with</w:delText>
        </w:r>
      </w:del>
      <w:ins w:id="85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t>on</w:t>
        </w:r>
      </w:ins>
      <w:r>
        <w:rPr>
          <w:rFonts w:ascii="Times New Roman" w:hAnsi="Times New Roman" w:cs="Times New Roman"/>
          <w:sz w:val="24"/>
          <w:szCs w:val="24"/>
        </w:rPr>
        <w:t xml:space="preserve"> transaction model</w:t>
      </w:r>
      <w:ins w:id="86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enables smart contracts, the digital agreements which are undertaken to complete a transaction. </w:t>
      </w:r>
    </w:p>
    <w:p w14:paraId="76B5BB8C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enforces an individual to follow the protocols defined in it under which a person will </w:t>
      </w:r>
      <w:ins w:id="87" w:author="Unknown Author" w:date="2018-02-08T15:33:00Z">
        <w:r>
          <w:rPr>
            <w:rFonts w:ascii="Times New Roman" w:hAnsi="Times New Roman" w:cs="Times New Roman"/>
            <w:sz w:val="24"/>
            <w:szCs w:val="24"/>
          </w:rPr>
          <w:t xml:space="preserve">be </w:t>
        </w:r>
      </w:ins>
      <w:r>
        <w:rPr>
          <w:rFonts w:ascii="Times New Roman" w:hAnsi="Times New Roman" w:cs="Times New Roman"/>
          <w:sz w:val="24"/>
          <w:szCs w:val="24"/>
        </w:rPr>
        <w:t>paid if the associated terms and conditions are met. Th</w:t>
      </w:r>
      <w:r>
        <w:rPr>
          <w:rFonts w:ascii="Times New Roman" w:hAnsi="Times New Roman" w:cs="Times New Roman"/>
          <w:sz w:val="24"/>
          <w:szCs w:val="24"/>
        </w:rPr>
        <w:t>e money will be automatically transferred to a person without any intrusion.</w:t>
      </w:r>
    </w:p>
    <w:p w14:paraId="34E8DAED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for the following trend chart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Jan 1, 2017 to Oct 1, 2017:</w:t>
      </w:r>
    </w:p>
    <w:p w14:paraId="642393AE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57565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19050" distR="0" wp14:anchorId="46AAD4AB" wp14:editId="22AD7C64">
            <wp:extent cx="5010150" cy="5177155"/>
            <wp:effectExtent l="0" t="0" r="0" b="0"/>
            <wp:docPr id="3" name="Picture 2" descr="ethere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ethereu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ED8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A356E" w14:textId="77777777" w:rsidR="006B770C" w:rsidRDefault="0073636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Litecoin</w:t>
      </w:r>
      <w:proofErr w:type="spellEnd"/>
    </w:p>
    <w:p w14:paraId="71B07215" w14:textId="77777777" w:rsidR="006B770C" w:rsidRDefault="006B77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58784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Litecoin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called as LTC was launched in </w:t>
      </w:r>
      <w:ins w:id="88" w:author="Unknown Author" w:date="2018-02-08T15:34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year 2011. It can be consider</w:t>
      </w:r>
      <w:r>
        <w:rPr>
          <w:rFonts w:ascii="Times New Roman" w:hAnsi="Times New Roman" w:cs="Times New Roman"/>
          <w:sz w:val="24"/>
          <w:szCs w:val="24"/>
        </w:rPr>
        <w:t xml:space="preserve">ed as an alternative crypto currency based on Bitcoin. It is an open source global payment network which is not under any central authority. </w:t>
      </w:r>
    </w:p>
    <w:p w14:paraId="69FC9E67" w14:textId="77777777" w:rsidR="006B770C" w:rsidRDefault="00736369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Bitcoin are basically </w:t>
      </w:r>
      <w:del w:id="89" w:author="Unknown Author" w:date="2018-02-08T15:36:00Z">
        <w:r>
          <w:rPr>
            <w:rFonts w:ascii="Times New Roman" w:hAnsi="Times New Roman" w:cs="Times New Roman"/>
            <w:sz w:val="24"/>
            <w:szCs w:val="24"/>
          </w:rPr>
          <w:delText>with aspects</w:delText>
        </w:r>
      </w:del>
      <w:ins w:id="90" w:author="Unknown Author" w:date="2018-02-08T15:36:00Z">
        <w:r>
          <w:rPr>
            <w:rFonts w:ascii="Times New Roman" w:hAnsi="Times New Roman" w:cs="Times New Roman"/>
            <w:sz w:val="24"/>
            <w:szCs w:val="24"/>
          </w:rPr>
          <w:t>in regard to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91" w:author="Unknown Author" w:date="2018-02-08T15:36:00Z">
        <w:r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faster block generation rate and proof of work scheme. </w:t>
      </w:r>
    </w:p>
    <w:p w14:paraId="1B55D240" w14:textId="77777777" w:rsidR="006B770C" w:rsidRDefault="0073636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trend chart depicting growth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Litecoin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6FAC41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300CA2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19050" distR="9525" wp14:anchorId="7489BAC1" wp14:editId="62CE6151">
            <wp:extent cx="4905375" cy="5068570"/>
            <wp:effectExtent l="0" t="0" r="0" b="0"/>
            <wp:docPr id="4" name="Picture 3" descr="lite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iteco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8694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3B74D2E7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visible in the trend chart,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Litecoin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experiencing new highs which were followed by an exponential growth from value of $4 in the month of </w:t>
      </w:r>
      <w:r>
        <w:rPr>
          <w:rFonts w:ascii="Times New Roman" w:hAnsi="Times New Roman" w:cs="Times New Roman"/>
          <w:sz w:val="24"/>
          <w:szCs w:val="24"/>
        </w:rPr>
        <w:t>April 17 to $90 in Oct 17. The overall trend looks soothing but it is always suggested to buy on weakness.</w:t>
      </w:r>
    </w:p>
    <w:p w14:paraId="0BCBBA6B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21BB4DD3" w14:textId="77777777" w:rsidR="006B770C" w:rsidRDefault="00736369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9A55EE9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Pros and Cons</w:t>
      </w:r>
      <w:ins w:id="92" w:author="Unknown Author" w:date="2018-02-08T15:39:00Z">
        <w:r>
          <w:rPr>
            <w:rFonts w:ascii="Times New Roman" w:hAnsi="Times New Roman" w:cs="Times New Roman"/>
            <w:b/>
            <w:sz w:val="24"/>
            <w:szCs w:val="24"/>
          </w:rPr>
          <w:t xml:space="preserve"> of Cryptocurrency</w:t>
        </w:r>
      </w:ins>
    </w:p>
    <w:p w14:paraId="4836E085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</w:p>
    <w:p w14:paraId="7C5019EA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</w:p>
    <w:p w14:paraId="27FF30C7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03FF050F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Easy and Fast</w:t>
      </w:r>
    </w:p>
    <w:p w14:paraId="6971BDDB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4B8D573F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sz w:val="24"/>
          <w:szCs w:val="24"/>
        </w:rPr>
        <w:t>Making payment is easy without using credit cards or any signatures. The</w:t>
      </w:r>
      <w:ins w:id="93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t xml:space="preserve"> only</w:t>
        </w:r>
      </w:ins>
      <w:r>
        <w:rPr>
          <w:rFonts w:ascii="Times New Roman" w:hAnsi="Times New Roman" w:cs="Times New Roman"/>
          <w:sz w:val="24"/>
          <w:szCs w:val="24"/>
        </w:rPr>
        <w:t xml:space="preserve"> infor</w:t>
      </w:r>
      <w:r>
        <w:rPr>
          <w:rFonts w:ascii="Times New Roman" w:hAnsi="Times New Roman" w:cs="Times New Roman"/>
          <w:sz w:val="24"/>
          <w:szCs w:val="24"/>
        </w:rPr>
        <w:t xml:space="preserve">mation needed is the wallet address of a person or organization to which money is </w:t>
      </w:r>
      <w:del w:id="94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delText xml:space="preserve">said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to be transferred. The process of </w:t>
      </w:r>
      <w:ins w:id="95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 xml:space="preserve">money transfer is </w:t>
      </w:r>
      <w:del w:id="96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delText>very fast</w:delText>
        </w:r>
      </w:del>
      <w:ins w:id="97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t>speedy</w:t>
        </w:r>
      </w:ins>
      <w:r>
        <w:rPr>
          <w:rFonts w:ascii="Times New Roman" w:hAnsi="Times New Roman" w:cs="Times New Roman"/>
          <w:sz w:val="24"/>
          <w:szCs w:val="24"/>
        </w:rPr>
        <w:t xml:space="preserve"> and </w:t>
      </w:r>
      <w:del w:id="98" w:author="Unknown Author" w:date="2018-02-08T15:40:00Z">
        <w:r>
          <w:rPr>
            <w:rFonts w:ascii="Times New Roman" w:hAnsi="Times New Roman" w:cs="Times New Roman"/>
            <w:sz w:val="24"/>
            <w:szCs w:val="24"/>
          </w:rPr>
          <w:delText>is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completed in seconds.</w:t>
      </w:r>
    </w:p>
    <w:p w14:paraId="0858D9D1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53A8D6CE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Secure</w:t>
      </w:r>
      <w:r>
        <w:rPr>
          <w:rFonts w:ascii="Times New Roman" w:hAnsi="Times New Roman" w:cs="Times New Roman"/>
          <w:sz w:val="24"/>
          <w:szCs w:val="24"/>
        </w:rPr>
        <w:br/>
        <w:t>Use of cryptography for encryption of confidential data e</w:t>
      </w:r>
      <w:r>
        <w:rPr>
          <w:rFonts w:ascii="Times New Roman" w:hAnsi="Times New Roman" w:cs="Times New Roman"/>
          <w:sz w:val="24"/>
          <w:szCs w:val="24"/>
        </w:rPr>
        <w:t>nsures security. No person except the owner of wallet can receive or transfer the payments or conduct any transactions.</w:t>
      </w:r>
    </w:p>
    <w:p w14:paraId="0F45794D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774B37FD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Low Fees</w:t>
      </w:r>
    </w:p>
    <w:p w14:paraId="1BAFEDE2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sz w:val="24"/>
          <w:szCs w:val="24"/>
        </w:rPr>
        <w:t xml:space="preserve">Banks usually charge </w:t>
      </w:r>
      <w:ins w:id="99" w:author="Unknown Author" w:date="2018-02-08T15:41:00Z">
        <w:r>
          <w:rPr>
            <w:rFonts w:ascii="Times New Roman" w:hAnsi="Times New Roman" w:cs="Times New Roman"/>
            <w:sz w:val="24"/>
            <w:szCs w:val="24"/>
          </w:rPr>
          <w:t xml:space="preserve">fees </w:t>
        </w:r>
      </w:ins>
      <w:r>
        <w:rPr>
          <w:rFonts w:ascii="Times New Roman" w:hAnsi="Times New Roman" w:cs="Times New Roman"/>
          <w:sz w:val="24"/>
          <w:szCs w:val="24"/>
        </w:rPr>
        <w:t xml:space="preserve">for money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gramEnd"/>
      <w:del w:id="100" w:author="Unknown Author" w:date="2018-02-08T15:41:00Z">
        <w:r>
          <w:rPr>
            <w:rFonts w:ascii="Times New Roman" w:hAnsi="Times New Roman" w:cs="Times New Roman"/>
            <w:sz w:val="24"/>
            <w:szCs w:val="24"/>
          </w:rPr>
          <w:delText>like IMPS or NEFT transactions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These charges can be eliminated with </w:t>
      </w:r>
      <w:del w:id="101" w:author="Unknown Author" w:date="2018-02-08T15:41:00Z">
        <w:r>
          <w:rPr>
            <w:rFonts w:ascii="Times New Roman" w:hAnsi="Times New Roman" w:cs="Times New Roman"/>
            <w:sz w:val="24"/>
            <w:szCs w:val="24"/>
          </w:rPr>
          <w:delText>usage of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crypto currency.</w:t>
      </w:r>
    </w:p>
    <w:p w14:paraId="4745AC13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56E73EDA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No Fraud</w:t>
      </w:r>
      <w:r>
        <w:rPr>
          <w:rFonts w:ascii="Times New Roman" w:hAnsi="Times New Roman" w:cs="Times New Roman"/>
          <w:sz w:val="24"/>
          <w:szCs w:val="24"/>
        </w:rPr>
        <w:br/>
        <w:t xml:space="preserve">Chances of intrusion are meagre as </w:t>
      </w:r>
      <w:ins w:id="102" w:author="Unknown Author" w:date="2018-02-08T15:41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>
        <w:rPr>
          <w:rFonts w:ascii="Times New Roman" w:hAnsi="Times New Roman" w:cs="Times New Roman"/>
          <w:sz w:val="24"/>
          <w:szCs w:val="24"/>
        </w:rPr>
        <w:t>owner</w:t>
      </w:r>
      <w:ins w:id="103" w:author="Unknown Author" w:date="2018-02-08T15:41:00Z">
        <w:r>
          <w:rPr>
            <w:rFonts w:ascii="Times New Roman" w:hAnsi="Times New Roman" w:cs="Times New Roman"/>
            <w:sz w:val="24"/>
            <w:szCs w:val="24"/>
          </w:rPr>
          <w:t>s</w:t>
        </w:r>
      </w:ins>
      <w:r>
        <w:rPr>
          <w:rFonts w:ascii="Times New Roman" w:hAnsi="Times New Roman" w:cs="Times New Roman"/>
          <w:sz w:val="24"/>
          <w:szCs w:val="24"/>
        </w:rPr>
        <w:t xml:space="preserve"> of the wallets can conduct the transactions and the transactions cannot be reversed.</w:t>
      </w:r>
    </w:p>
    <w:p w14:paraId="006304E5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71BF748B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rPrChange w:id="104" w:author="Unknown Author" w:date="2018-02-08T15:42:00Z">
            <w:rPr/>
          </w:rPrChange>
        </w:rPr>
        <w:t>Disadvantages</w:t>
      </w:r>
    </w:p>
    <w:p w14:paraId="58E6F0E8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2EB4D89D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Immutable</w:t>
      </w:r>
    </w:p>
    <w:p w14:paraId="6AE6BAD3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transactions once completed are irreversible and it can’t be </w:t>
      </w:r>
      <w:r>
        <w:rPr>
          <w:rFonts w:ascii="Times New Roman" w:hAnsi="Times New Roman" w:cs="Times New Roman"/>
          <w:sz w:val="24"/>
          <w:szCs w:val="24"/>
        </w:rPr>
        <w:t>tampered as it follows the block chain data structure. So</w:t>
      </w:r>
      <w:ins w:id="105" w:author="Unknown Author" w:date="2018-02-08T15:43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if you have transferred money to some other person by mistake it cannot be refunded unless the person transfers the money back. </w:t>
      </w:r>
    </w:p>
    <w:p w14:paraId="309A2EE8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260656AB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Not widely accepted</w:t>
      </w:r>
    </w:p>
    <w:p w14:paraId="5C37B689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sz w:val="24"/>
          <w:szCs w:val="24"/>
        </w:rPr>
        <w:t>Many companies or websites have not accepted</w:t>
      </w:r>
      <w:r>
        <w:rPr>
          <w:rFonts w:ascii="Times New Roman" w:hAnsi="Times New Roman" w:cs="Times New Roman"/>
          <w:sz w:val="24"/>
          <w:szCs w:val="24"/>
        </w:rPr>
        <w:t xml:space="preserve"> crypto currencies. If the user has </w:t>
      </w:r>
      <w:del w:id="106" w:author="Unknown Author" w:date="2018-02-08T15:46:00Z">
        <w:r>
          <w:rPr>
            <w:rFonts w:ascii="Times New Roman" w:hAnsi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crypto currency then he/she will have to search for the service provider which accepts crypto currencies </w:t>
      </w:r>
      <w:del w:id="107" w:author="Unknown Author" w:date="2018-02-08T15:46:00Z">
        <w:r>
          <w:rPr>
            <w:rFonts w:ascii="Times New Roman" w:hAnsi="Times New Roman" w:cs="Times New Roman"/>
            <w:sz w:val="24"/>
            <w:szCs w:val="24"/>
          </w:rPr>
          <w:delText>and</w:delText>
        </w:r>
      </w:del>
      <w:ins w:id="108" w:author="Unknown Author" w:date="2018-02-08T15:46:00Z">
        <w:r>
          <w:rPr>
            <w:rFonts w:ascii="Times New Roman" w:hAnsi="Times New Roman" w:cs="Times New Roman"/>
            <w:sz w:val="24"/>
            <w:szCs w:val="24"/>
          </w:rPr>
          <w:t xml:space="preserve">or has a wallet in order to conduct a transaction. </w:t>
        </w:r>
      </w:ins>
      <w:del w:id="109" w:author="Unknown Author" w:date="2018-02-08T15:46:00Z">
        <w:r>
          <w:rPr>
            <w:rFonts w:ascii="Times New Roman" w:hAnsi="Times New Roman" w:cs="Times New Roman"/>
            <w:sz w:val="24"/>
            <w:szCs w:val="24"/>
          </w:rPr>
          <w:delText xml:space="preserve"> later do the necessary transactions.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28C7F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3FB4BF1A" w14:textId="77777777" w:rsidR="006B770C" w:rsidRDefault="00736369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Risk of Wallet L</w:t>
      </w:r>
      <w:r>
        <w:rPr>
          <w:rFonts w:ascii="Times New Roman" w:hAnsi="Times New Roman" w:cs="Times New Roman"/>
          <w:sz w:val="24"/>
          <w:szCs w:val="24"/>
        </w:rPr>
        <w:t>oss</w:t>
      </w:r>
    </w:p>
    <w:p w14:paraId="14140F8E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sz w:val="24"/>
          <w:szCs w:val="24"/>
        </w:rPr>
        <w:t xml:space="preserve">The digital currencies are usually stored in </w:t>
      </w:r>
      <w:ins w:id="110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>
        <w:rPr>
          <w:rFonts w:ascii="Times New Roman" w:hAnsi="Times New Roman" w:cs="Times New Roman"/>
          <w:sz w:val="24"/>
          <w:szCs w:val="24"/>
        </w:rPr>
        <w:t xml:space="preserve">system or </w:t>
      </w:r>
      <w:ins w:id="111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t xml:space="preserve">smartphone </w:t>
        </w:r>
      </w:ins>
      <w:del w:id="112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delText>mobile of concerned person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and if the wallet is lost due to </w:t>
      </w:r>
      <w:del w:id="113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delText>some</w:delText>
        </w:r>
      </w:del>
      <w:ins w:id="114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t>any</w:t>
        </w:r>
      </w:ins>
      <w:r>
        <w:rPr>
          <w:rFonts w:ascii="Times New Roman" w:hAnsi="Times New Roman" w:cs="Times New Roman"/>
          <w:sz w:val="24"/>
          <w:szCs w:val="24"/>
        </w:rPr>
        <w:t xml:space="preserve"> reason</w:t>
      </w:r>
      <w:ins w:id="115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del w:id="116" w:author="Unknown Author" w:date="2018-02-08T15:47:00Z">
        <w:r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then there is no way to get money back. </w:t>
      </w:r>
      <w:del w:id="117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delText>The offense</w:delText>
        </w:r>
      </w:del>
      <w:ins w:id="118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t>Also, if your account is hacked, then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119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delText>is scott-free as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you </w:t>
      </w:r>
      <w:del w:id="120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delText xml:space="preserve">are </w:delText>
        </w:r>
      </w:del>
      <w:ins w:id="121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t xml:space="preserve">won’t </w:t>
        </w:r>
      </w:ins>
      <w:del w:id="122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delText xml:space="preserve">unable </w:delText>
        </w:r>
      </w:del>
      <w:ins w:id="123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t xml:space="preserve">be able </w:t>
        </w:r>
      </w:ins>
      <w:r>
        <w:rPr>
          <w:rFonts w:ascii="Times New Roman" w:hAnsi="Times New Roman" w:cs="Times New Roman"/>
          <w:sz w:val="24"/>
          <w:szCs w:val="24"/>
        </w:rPr>
        <w:t xml:space="preserve">to complain to the Police or any authorities. </w:t>
      </w:r>
      <w:ins w:id="124" w:author="Unknown Author" w:date="2018-02-08T15:48:00Z">
        <w:r>
          <w:rPr>
            <w:rFonts w:ascii="Times New Roman" w:hAnsi="Times New Roman" w:cs="Times New Roman"/>
            <w:sz w:val="24"/>
            <w:szCs w:val="24"/>
          </w:rPr>
          <w:t xml:space="preserve">However, </w:t>
        </w:r>
      </w:ins>
      <w:r>
        <w:rPr>
          <w:rFonts w:ascii="Times New Roman" w:hAnsi="Times New Roman" w:cs="Times New Roman"/>
          <w:sz w:val="24"/>
          <w:szCs w:val="24"/>
        </w:rPr>
        <w:t>there are still means of keeping it safe by keeping records offline.</w:t>
      </w:r>
    </w:p>
    <w:p w14:paraId="60A57C85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47A6F486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6AFF9C55" w14:textId="77777777" w:rsidR="006B770C" w:rsidRDefault="006B770C">
      <w:pPr>
        <w:pStyle w:val="NoSpacing"/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14:paraId="6B1D590B" w14:textId="77777777" w:rsidR="006B770C" w:rsidRDefault="00736369">
      <w:pPr>
        <w:pStyle w:val="NoSpacing"/>
        <w:tabs>
          <w:tab w:val="center" w:pos="4513"/>
        </w:tabs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DF80D" w14:textId="77777777" w:rsidR="006B770C" w:rsidRDefault="006B770C">
      <w:pPr>
        <w:pStyle w:val="NoSpacing"/>
      </w:pPr>
    </w:p>
    <w:sectPr w:rsidR="006B770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Unknown Author" w:date="2018-02-08T14:34:00Z" w:initials="">
    <w:p w14:paraId="034ABCB7" w14:textId="77777777" w:rsidR="006B770C" w:rsidRDefault="00736369">
      <w:r>
        <w:rPr>
          <w:sz w:val="20"/>
        </w:rPr>
        <w:t>Can we mention something about it being mined? Like how do you mine the currency?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4AB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bin 3">
    <w15:presenceInfo w15:providerId="None" w15:userId="Cabin 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B770C"/>
    <w:rsid w:val="000F199B"/>
    <w:rsid w:val="00100BCA"/>
    <w:rsid w:val="00115158"/>
    <w:rsid w:val="0021740A"/>
    <w:rsid w:val="00431523"/>
    <w:rsid w:val="00566301"/>
    <w:rsid w:val="00574EAF"/>
    <w:rsid w:val="005F4624"/>
    <w:rsid w:val="0062449E"/>
    <w:rsid w:val="006B73E2"/>
    <w:rsid w:val="006B770C"/>
    <w:rsid w:val="00736369"/>
    <w:rsid w:val="007368E7"/>
    <w:rsid w:val="007C129A"/>
    <w:rsid w:val="00940B69"/>
    <w:rsid w:val="00A27842"/>
    <w:rsid w:val="00AB22F8"/>
    <w:rsid w:val="00AC1782"/>
    <w:rsid w:val="00B50F98"/>
    <w:rsid w:val="00B74A69"/>
    <w:rsid w:val="00BB24A0"/>
    <w:rsid w:val="00C33F99"/>
    <w:rsid w:val="00C54E9B"/>
    <w:rsid w:val="00CE6D4D"/>
    <w:rsid w:val="00DF6CF1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347"/>
  <w15:docId w15:val="{19322C0B-8634-4B52-BD30-6E67937F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66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14E6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C004F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4E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Karancherry</dc:creator>
  <dc:description/>
  <cp:lastModifiedBy>Cabin 3</cp:lastModifiedBy>
  <cp:revision>164</cp:revision>
  <dcterms:created xsi:type="dcterms:W3CDTF">2018-02-07T18:15:00Z</dcterms:created>
  <dcterms:modified xsi:type="dcterms:W3CDTF">2018-02-13T10:51:00Z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